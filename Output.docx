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CDC" w:rsidRDefault="00801F5D">
      <w:r>
        <w:t xml:space="preserve">API 1: </w:t>
      </w:r>
      <w:r w:rsidRPr="00801F5D">
        <w:t xml:space="preserve">GET </w:t>
      </w:r>
      <w:hyperlink r:id="rId4" w:history="1">
        <w:r w:rsidRPr="00D95B28">
          <w:rPr>
            <w:rStyle w:val="Hyperlink"/>
          </w:rPr>
          <w:t>http://localhost:8080/products/13860428</w:t>
        </w:r>
      </w:hyperlink>
    </w:p>
    <w:p w:rsidR="00801F5D" w:rsidRDefault="00801F5D">
      <w:ins w:id="0" w:author="Kunisetty, Susmitha" w:date="2020-07-16T03:56:00Z">
        <w:r w:rsidRPr="004E645E">
          <w:rPr>
            <w:rFonts w:asciiTheme="majorHAnsi" w:hAnsiTheme="majorHAnsi" w:cs="Times"/>
            <w:noProof/>
            <w:sz w:val="28"/>
            <w:szCs w:val="28"/>
          </w:rPr>
          <w:drawing>
            <wp:inline distT="0" distB="0" distL="0" distR="0" wp14:anchorId="7EE1EEA5" wp14:editId="3C8D1CF6">
              <wp:extent cx="5486400" cy="249809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2498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1" w:name="_GoBack"/>
      <w:bookmarkEnd w:id="1"/>
    </w:p>
    <w:p w:rsidR="00801F5D" w:rsidRDefault="00801F5D">
      <w:r>
        <w:t xml:space="preserve">API 2: POST </w:t>
      </w:r>
      <w:r w:rsidRPr="00801F5D">
        <w:t xml:space="preserve">PUT </w:t>
      </w:r>
      <w:hyperlink r:id="rId6" w:history="1">
        <w:r w:rsidRPr="00D95B28">
          <w:rPr>
            <w:rStyle w:val="Hyperlink"/>
          </w:rPr>
          <w:t>http://localhost:8080/products/54456119</w:t>
        </w:r>
      </w:hyperlink>
    </w:p>
    <w:p w:rsidR="00801F5D" w:rsidRDefault="00801F5D">
      <w:ins w:id="2" w:author="Kunisetty, Susmitha" w:date="2020-07-16T04:25:00Z">
        <w:r w:rsidRPr="003A7D5B">
          <w:rPr>
            <w:rFonts w:asciiTheme="majorHAnsi" w:hAnsiTheme="majorHAnsi" w:cs="Times"/>
            <w:noProof/>
            <w:sz w:val="28"/>
            <w:szCs w:val="28"/>
          </w:rPr>
          <w:drawing>
            <wp:inline distT="0" distB="0" distL="0" distR="0" wp14:anchorId="4AEB876F" wp14:editId="48B792B4">
              <wp:extent cx="5486400" cy="2372360"/>
              <wp:effectExtent l="0" t="0" r="0" b="889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2372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80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nisetty, Susmitha">
    <w15:presenceInfo w15:providerId="AD" w15:userId="S-1-5-21-1060284298-1532298954-839522115-501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5D"/>
    <w:rsid w:val="00801F5D"/>
    <w:rsid w:val="00E4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929D6-8FF5-40E3-ACC5-20F0A5D0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roducts/5445611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products/13860428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Kunisetty, Susmitha</dc:creator>
  <cp:keywords/>
  <dc:description/>
  <cp:lastModifiedBy>Kunisetty, Susmitha</cp:lastModifiedBy>
  <cp:revision>1</cp:revision>
  <dcterms:created xsi:type="dcterms:W3CDTF">2020-07-16T09:37:00Z</dcterms:created>
  <dcterms:modified xsi:type="dcterms:W3CDTF">2020-07-16T09:42:00Z</dcterms:modified>
</cp:coreProperties>
</file>